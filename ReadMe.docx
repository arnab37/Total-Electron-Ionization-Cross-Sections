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0DF6E" w14:textId="4E21A51A" w:rsidR="006A3350" w:rsidRPr="00212705" w:rsidRDefault="006A3350">
      <w:pPr>
        <w:rPr>
          <w:rFonts w:ascii="Times New Roman" w:hAnsi="Times New Roman" w:cs="Times New Roman"/>
          <w:b/>
          <w:bCs/>
          <w:sz w:val="24"/>
          <w:szCs w:val="24"/>
        </w:rPr>
      </w:pPr>
      <w:r w:rsidRPr="00212705">
        <w:rPr>
          <w:rFonts w:ascii="Times New Roman" w:hAnsi="Times New Roman" w:cs="Times New Roman"/>
          <w:b/>
          <w:bCs/>
          <w:sz w:val="24"/>
          <w:szCs w:val="24"/>
        </w:rPr>
        <w:t>How to use the MATLAB code for the prediction of total electron ionization for the compounds.</w:t>
      </w:r>
    </w:p>
    <w:p w14:paraId="0F29B3DE" w14:textId="3F691F72" w:rsidR="006A3350" w:rsidRPr="00212705" w:rsidRDefault="006A3350">
      <w:pPr>
        <w:rPr>
          <w:rFonts w:ascii="Times New Roman" w:hAnsi="Times New Roman" w:cs="Times New Roman"/>
          <w:sz w:val="24"/>
          <w:szCs w:val="24"/>
        </w:rPr>
      </w:pPr>
      <w:r w:rsidRPr="00212705">
        <w:rPr>
          <w:rFonts w:ascii="Times New Roman" w:hAnsi="Times New Roman" w:cs="Times New Roman"/>
          <w:sz w:val="24"/>
          <w:szCs w:val="24"/>
        </w:rPr>
        <w:t>There are a few files that are needed to obtain the total electron ionization cross sections of new compounds. The descriptions of these files as follows:</w:t>
      </w:r>
    </w:p>
    <w:p w14:paraId="40336495" w14:textId="25E859BD" w:rsidR="00212705" w:rsidRPr="00EA4D74" w:rsidRDefault="00212705" w:rsidP="00212705">
      <w:pPr>
        <w:rPr>
          <w:rFonts w:ascii="Times New Roman" w:hAnsi="Times New Roman" w:cs="Times New Roman"/>
          <w:sz w:val="24"/>
          <w:szCs w:val="24"/>
        </w:rPr>
      </w:pPr>
      <w:r w:rsidRPr="00EA4D74">
        <w:rPr>
          <w:rFonts w:ascii="Times New Roman" w:hAnsi="Times New Roman" w:cs="Times New Roman"/>
          <w:b/>
          <w:sz w:val="24"/>
          <w:szCs w:val="24"/>
        </w:rPr>
        <w:t>Descriptor_input_format.xlsx</w:t>
      </w:r>
      <w:r>
        <w:rPr>
          <w:rFonts w:ascii="Times New Roman" w:hAnsi="Times New Roman" w:cs="Times New Roman"/>
          <w:sz w:val="24"/>
          <w:szCs w:val="24"/>
        </w:rPr>
        <w:t xml:space="preserve"> -- </w:t>
      </w:r>
      <w:r w:rsidRPr="00EA4D74">
        <w:rPr>
          <w:rFonts w:ascii="Times New Roman" w:hAnsi="Times New Roman" w:cs="Times New Roman"/>
          <w:sz w:val="24"/>
          <w:szCs w:val="24"/>
        </w:rPr>
        <w:t>This Excel file can be used to compose the input descriptors of a compound or of multiple compounds. The first column of the file is the name of the compound. This column is useful to track down a descriptor row</w:t>
      </w:r>
      <w:r>
        <w:rPr>
          <w:rFonts w:ascii="Times New Roman" w:hAnsi="Times New Roman" w:cs="Times New Roman"/>
          <w:sz w:val="24"/>
          <w:szCs w:val="24"/>
        </w:rPr>
        <w:t xml:space="preserve"> and to understand the descriptors</w:t>
      </w:r>
      <w:r w:rsidRPr="00EA4D74">
        <w:rPr>
          <w:rFonts w:ascii="Times New Roman" w:hAnsi="Times New Roman" w:cs="Times New Roman"/>
          <w:sz w:val="24"/>
          <w:szCs w:val="24"/>
        </w:rPr>
        <w:t>. After that there are 100 columns</w:t>
      </w:r>
      <w:r>
        <w:rPr>
          <w:rFonts w:ascii="Times New Roman" w:hAnsi="Times New Roman" w:cs="Times New Roman"/>
          <w:sz w:val="24"/>
          <w:szCs w:val="24"/>
        </w:rPr>
        <w:t xml:space="preserve"> for the</w:t>
      </w:r>
      <w:r w:rsidRPr="00EA4D74">
        <w:rPr>
          <w:rFonts w:ascii="Times New Roman" w:hAnsi="Times New Roman" w:cs="Times New Roman"/>
          <w:sz w:val="24"/>
          <w:szCs w:val="24"/>
        </w:rPr>
        <w:t xml:space="preserve"> descriptors: Group, atom, and other lumped descriptors. The name of each descriptor and an explanation are written on the top of the column.  One can obtain these descriptors after looking into the molecular structure of a compound. </w:t>
      </w:r>
    </w:p>
    <w:p w14:paraId="0EA68797" w14:textId="77777777" w:rsidR="00212705" w:rsidRDefault="00212705" w:rsidP="00212705">
      <w:pPr>
        <w:rPr>
          <w:rFonts w:ascii="Times New Roman" w:hAnsi="Times New Roman" w:cs="Times New Roman"/>
          <w:sz w:val="24"/>
          <w:szCs w:val="24"/>
        </w:rPr>
      </w:pPr>
      <w:r w:rsidRPr="00EA4D74">
        <w:rPr>
          <w:rFonts w:ascii="Times New Roman" w:hAnsi="Times New Roman" w:cs="Times New Roman"/>
          <w:sz w:val="24"/>
          <w:szCs w:val="24"/>
        </w:rPr>
        <w:t xml:space="preserve">For the ring strain, the ring-strain tables from Benson, Thermochemical Kinetics, 2nd Ed. (Wiley, 1976) are consulted. A value is assigned after observing the closest ring structure from those tables. </w:t>
      </w:r>
    </w:p>
    <w:p w14:paraId="25AC6F11" w14:textId="77777777" w:rsidR="00212705" w:rsidRPr="00EA4D74" w:rsidRDefault="00212705" w:rsidP="00212705">
      <w:pPr>
        <w:rPr>
          <w:rFonts w:ascii="Times New Roman" w:hAnsi="Times New Roman" w:cs="Times New Roman"/>
          <w:sz w:val="24"/>
          <w:szCs w:val="24"/>
        </w:rPr>
      </w:pPr>
      <w:r>
        <w:rPr>
          <w:rFonts w:ascii="Times New Roman" w:hAnsi="Times New Roman" w:cs="Times New Roman"/>
          <w:sz w:val="24"/>
          <w:szCs w:val="24"/>
        </w:rPr>
        <w:t>Rows 4 to 18 are example compounds that can be used to test the code. Rows 19 to 414 are the 396 compounds in the database.</w:t>
      </w:r>
    </w:p>
    <w:p w14:paraId="632DB664" w14:textId="49A5FE56" w:rsidR="00212705" w:rsidRPr="00EA4D74" w:rsidRDefault="00212705" w:rsidP="00212705">
      <w:pPr>
        <w:rPr>
          <w:rFonts w:ascii="Times New Roman" w:hAnsi="Times New Roman" w:cs="Times New Roman"/>
          <w:sz w:val="24"/>
          <w:szCs w:val="24"/>
        </w:rPr>
      </w:pPr>
      <w:r w:rsidRPr="004618C4">
        <w:rPr>
          <w:rFonts w:ascii="Times New Roman" w:hAnsi="Times New Roman" w:cs="Times New Roman"/>
          <w:b/>
          <w:sz w:val="24"/>
          <w:szCs w:val="24"/>
        </w:rPr>
        <w:t>Make_a_txt_file_after_copying_the_descriptors.txt</w:t>
      </w:r>
      <w:r>
        <w:rPr>
          <w:rFonts w:ascii="Times New Roman" w:hAnsi="Times New Roman" w:cs="Times New Roman"/>
          <w:sz w:val="24"/>
          <w:szCs w:val="24"/>
        </w:rPr>
        <w:t xml:space="preserve"> -- </w:t>
      </w:r>
      <w:r w:rsidRPr="00EA4D74">
        <w:rPr>
          <w:rFonts w:ascii="Times New Roman" w:hAnsi="Times New Roman" w:cs="Times New Roman"/>
          <w:sz w:val="24"/>
          <w:szCs w:val="24"/>
        </w:rPr>
        <w:t xml:space="preserve">Once the </w:t>
      </w:r>
      <w:r>
        <w:rPr>
          <w:rFonts w:ascii="Times New Roman" w:hAnsi="Times New Roman" w:cs="Times New Roman"/>
          <w:sz w:val="24"/>
          <w:szCs w:val="24"/>
        </w:rPr>
        <w:t xml:space="preserve">information is prepared with the </w:t>
      </w:r>
      <w:r w:rsidRPr="00EA4D74">
        <w:rPr>
          <w:rFonts w:ascii="Times New Roman" w:hAnsi="Times New Roman" w:cs="Times New Roman"/>
          <w:sz w:val="24"/>
          <w:szCs w:val="24"/>
        </w:rPr>
        <w:t>previous Excel fil</w:t>
      </w:r>
      <w:r>
        <w:rPr>
          <w:rFonts w:ascii="Times New Roman" w:hAnsi="Times New Roman" w:cs="Times New Roman"/>
          <w:sz w:val="24"/>
          <w:szCs w:val="24"/>
        </w:rPr>
        <w:t>e</w:t>
      </w:r>
      <w:r w:rsidRPr="00EA4D74">
        <w:rPr>
          <w:rFonts w:ascii="Times New Roman" w:hAnsi="Times New Roman" w:cs="Times New Roman"/>
          <w:sz w:val="24"/>
          <w:szCs w:val="24"/>
        </w:rPr>
        <w:t xml:space="preserve">, the descriptor columns and rows are copied. For example, in the current case, we have cut and pasted the </w:t>
      </w:r>
      <w:r w:rsidR="00F346C9">
        <w:rPr>
          <w:rFonts w:ascii="Times New Roman" w:hAnsi="Times New Roman" w:cs="Times New Roman"/>
          <w:sz w:val="24"/>
          <w:szCs w:val="24"/>
        </w:rPr>
        <w:t>C</w:t>
      </w:r>
      <w:r w:rsidRPr="00EA4D74">
        <w:rPr>
          <w:rFonts w:ascii="Times New Roman" w:hAnsi="Times New Roman" w:cs="Times New Roman"/>
          <w:sz w:val="24"/>
          <w:szCs w:val="24"/>
        </w:rPr>
        <w:t>4 to C</w:t>
      </w:r>
      <w:r w:rsidR="00F346C9">
        <w:rPr>
          <w:rFonts w:ascii="Times New Roman" w:hAnsi="Times New Roman" w:cs="Times New Roman"/>
          <w:sz w:val="24"/>
          <w:szCs w:val="24"/>
        </w:rPr>
        <w:t>X</w:t>
      </w:r>
      <w:r>
        <w:rPr>
          <w:rFonts w:ascii="Times New Roman" w:hAnsi="Times New Roman" w:cs="Times New Roman"/>
          <w:sz w:val="24"/>
          <w:szCs w:val="24"/>
        </w:rPr>
        <w:t>18</w:t>
      </w:r>
      <w:r w:rsidRPr="00EA4D74">
        <w:rPr>
          <w:rFonts w:ascii="Times New Roman" w:hAnsi="Times New Roman" w:cs="Times New Roman"/>
          <w:sz w:val="24"/>
          <w:szCs w:val="24"/>
        </w:rPr>
        <w:t xml:space="preserve"> cells from the Excel file into a t</w:t>
      </w:r>
      <w:r>
        <w:rPr>
          <w:rFonts w:ascii="Times New Roman" w:hAnsi="Times New Roman" w:cs="Times New Roman"/>
          <w:sz w:val="24"/>
          <w:szCs w:val="24"/>
        </w:rPr>
        <w:t>e</w:t>
      </w:r>
      <w:r w:rsidRPr="00EA4D74">
        <w:rPr>
          <w:rFonts w:ascii="Times New Roman" w:hAnsi="Times New Roman" w:cs="Times New Roman"/>
          <w:sz w:val="24"/>
          <w:szCs w:val="24"/>
        </w:rPr>
        <w:t>xt file</w:t>
      </w:r>
      <w:r>
        <w:rPr>
          <w:rFonts w:ascii="Times New Roman" w:hAnsi="Times New Roman" w:cs="Times New Roman"/>
          <w:sz w:val="24"/>
          <w:szCs w:val="24"/>
        </w:rPr>
        <w:t xml:space="preserve"> with this name</w:t>
      </w:r>
      <w:r w:rsidRPr="00EA4D74">
        <w:rPr>
          <w:rFonts w:ascii="Times New Roman" w:hAnsi="Times New Roman" w:cs="Times New Roman"/>
          <w:sz w:val="24"/>
          <w:szCs w:val="24"/>
        </w:rPr>
        <w:t>.</w:t>
      </w:r>
    </w:p>
    <w:p w14:paraId="6BBB04A6" w14:textId="001B015D" w:rsidR="00212705" w:rsidRPr="00EA4D74" w:rsidRDefault="00212705" w:rsidP="00212705">
      <w:pPr>
        <w:rPr>
          <w:rFonts w:ascii="Times New Roman" w:hAnsi="Times New Roman" w:cs="Times New Roman"/>
          <w:sz w:val="24"/>
          <w:szCs w:val="24"/>
        </w:rPr>
      </w:pPr>
      <w:r w:rsidRPr="004618C4">
        <w:rPr>
          <w:rFonts w:ascii="Times New Roman" w:hAnsi="Times New Roman" w:cs="Times New Roman"/>
          <w:b/>
          <w:sz w:val="24"/>
          <w:szCs w:val="24"/>
        </w:rPr>
        <w:t>Use_this_code_to_get_TEICS_at_70_75eV.m</w:t>
      </w:r>
      <w:r>
        <w:rPr>
          <w:rFonts w:ascii="Times New Roman" w:hAnsi="Times New Roman" w:cs="Times New Roman"/>
          <w:sz w:val="24"/>
          <w:szCs w:val="24"/>
        </w:rPr>
        <w:t xml:space="preserve"> -- </w:t>
      </w:r>
      <w:r w:rsidRPr="00EA4D74">
        <w:rPr>
          <w:rFonts w:ascii="Times New Roman" w:hAnsi="Times New Roman" w:cs="Times New Roman"/>
          <w:sz w:val="24"/>
          <w:szCs w:val="24"/>
        </w:rPr>
        <w:t xml:space="preserve">This </w:t>
      </w:r>
      <w:r>
        <w:rPr>
          <w:rFonts w:ascii="Times New Roman" w:hAnsi="Times New Roman" w:cs="Times New Roman"/>
          <w:sz w:val="24"/>
          <w:szCs w:val="24"/>
        </w:rPr>
        <w:t xml:space="preserve">file </w:t>
      </w:r>
      <w:r w:rsidRPr="00EA4D74">
        <w:rPr>
          <w:rFonts w:ascii="Times New Roman" w:hAnsi="Times New Roman" w:cs="Times New Roman"/>
          <w:sz w:val="24"/>
          <w:szCs w:val="24"/>
        </w:rPr>
        <w:t>is the MATLAB code</w:t>
      </w:r>
      <w:r>
        <w:rPr>
          <w:rFonts w:ascii="Times New Roman" w:hAnsi="Times New Roman" w:cs="Times New Roman"/>
          <w:sz w:val="24"/>
          <w:szCs w:val="24"/>
        </w:rPr>
        <w:t>, shown below,</w:t>
      </w:r>
      <w:r w:rsidRPr="00EA4D74">
        <w:rPr>
          <w:rFonts w:ascii="Times New Roman" w:hAnsi="Times New Roman" w:cs="Times New Roman"/>
          <w:sz w:val="24"/>
          <w:szCs w:val="24"/>
        </w:rPr>
        <w:t xml:space="preserve"> which uses the previous txt file as the input. The other input file is </w:t>
      </w:r>
      <w:proofErr w:type="spellStart"/>
      <w:r w:rsidRPr="00EA4D74">
        <w:rPr>
          <w:rFonts w:ascii="Times New Roman" w:hAnsi="Times New Roman" w:cs="Times New Roman"/>
          <w:sz w:val="24"/>
          <w:szCs w:val="24"/>
        </w:rPr>
        <w:t>BoseWestmorelandNet.mat</w:t>
      </w:r>
      <w:proofErr w:type="spellEnd"/>
      <w:r w:rsidRPr="00EA4D74">
        <w:rPr>
          <w:rFonts w:ascii="Times New Roman" w:hAnsi="Times New Roman" w:cs="Times New Roman"/>
          <w:sz w:val="24"/>
          <w:szCs w:val="24"/>
        </w:rPr>
        <w:t xml:space="preserve">, which contains the ANN model’s parameters obtained after training the neural net model for 500 times. When the MATLAB code gets the inputs of the descriptors, it </w:t>
      </w:r>
      <w:r>
        <w:rPr>
          <w:rFonts w:ascii="Times New Roman" w:hAnsi="Times New Roman" w:cs="Times New Roman"/>
          <w:sz w:val="24"/>
          <w:szCs w:val="24"/>
        </w:rPr>
        <w:t>uses</w:t>
      </w:r>
      <w:r w:rsidRPr="00EA4D74">
        <w:rPr>
          <w:rFonts w:ascii="Times New Roman" w:hAnsi="Times New Roman" w:cs="Times New Roman"/>
          <w:sz w:val="24"/>
          <w:szCs w:val="24"/>
        </w:rPr>
        <w:t xml:space="preserve"> </w:t>
      </w:r>
      <w:proofErr w:type="spellStart"/>
      <w:r w:rsidRPr="00EA4D74">
        <w:rPr>
          <w:rFonts w:ascii="Times New Roman" w:hAnsi="Times New Roman" w:cs="Times New Roman"/>
          <w:sz w:val="24"/>
          <w:szCs w:val="24"/>
        </w:rPr>
        <w:t>BoseWestmorelandNet.mat</w:t>
      </w:r>
      <w:proofErr w:type="spellEnd"/>
      <w:r w:rsidRPr="00EA4D74">
        <w:rPr>
          <w:rFonts w:ascii="Times New Roman" w:hAnsi="Times New Roman" w:cs="Times New Roman"/>
          <w:sz w:val="24"/>
          <w:szCs w:val="24"/>
        </w:rPr>
        <w:t xml:space="preserve"> to obtain 500 different predicted values of the cross section. </w:t>
      </w:r>
      <w:r>
        <w:rPr>
          <w:rFonts w:ascii="Times New Roman" w:hAnsi="Times New Roman" w:cs="Times New Roman"/>
          <w:sz w:val="24"/>
          <w:szCs w:val="24"/>
        </w:rPr>
        <w:t>T</w:t>
      </w:r>
      <w:r w:rsidRPr="00EA4D74">
        <w:rPr>
          <w:rFonts w:ascii="Times New Roman" w:hAnsi="Times New Roman" w:cs="Times New Roman"/>
          <w:sz w:val="24"/>
          <w:szCs w:val="24"/>
        </w:rPr>
        <w:t xml:space="preserve">he average and 95% confidence gap from the mean from these 500 values are </w:t>
      </w:r>
      <w:r>
        <w:rPr>
          <w:rFonts w:ascii="Times New Roman" w:hAnsi="Times New Roman" w:cs="Times New Roman"/>
          <w:sz w:val="24"/>
          <w:szCs w:val="24"/>
        </w:rPr>
        <w:t xml:space="preserve">then </w:t>
      </w:r>
      <w:r w:rsidRPr="00EA4D74">
        <w:rPr>
          <w:rFonts w:ascii="Times New Roman" w:hAnsi="Times New Roman" w:cs="Times New Roman"/>
          <w:sz w:val="24"/>
          <w:szCs w:val="24"/>
        </w:rPr>
        <w:t>calculated using t-statistics. Finally, these average values and the 95% confidence gap from the mean are recorded in Output.</w:t>
      </w:r>
      <w:r w:rsidR="00C212BB">
        <w:rPr>
          <w:rFonts w:ascii="Times New Roman" w:hAnsi="Times New Roman" w:cs="Times New Roman"/>
          <w:sz w:val="24"/>
          <w:szCs w:val="24"/>
        </w:rPr>
        <w:t>xlsx</w:t>
      </w:r>
      <w:r w:rsidRPr="00EA4D74">
        <w:rPr>
          <w:rFonts w:ascii="Times New Roman" w:hAnsi="Times New Roman" w:cs="Times New Roman"/>
          <w:sz w:val="24"/>
          <w:szCs w:val="24"/>
        </w:rPr>
        <w:t xml:space="preserve"> file. </w:t>
      </w:r>
    </w:p>
    <w:p w14:paraId="00AE4AD8" w14:textId="270FF147" w:rsidR="00212705" w:rsidRDefault="00212705" w:rsidP="00212705">
      <w:pPr>
        <w:rPr>
          <w:rFonts w:ascii="Times New Roman" w:hAnsi="Times New Roman" w:cs="Times New Roman"/>
          <w:sz w:val="24"/>
          <w:szCs w:val="24"/>
        </w:rPr>
      </w:pPr>
      <w:r w:rsidRPr="004618C4">
        <w:rPr>
          <w:rFonts w:ascii="Times New Roman" w:hAnsi="Times New Roman" w:cs="Times New Roman"/>
          <w:b/>
          <w:sz w:val="24"/>
          <w:szCs w:val="24"/>
        </w:rPr>
        <w:t>Output.</w:t>
      </w:r>
      <w:r w:rsidR="00C212BB">
        <w:rPr>
          <w:rFonts w:ascii="Times New Roman" w:hAnsi="Times New Roman" w:cs="Times New Roman"/>
          <w:b/>
          <w:sz w:val="24"/>
          <w:szCs w:val="24"/>
        </w:rPr>
        <w:t>xlsx</w:t>
      </w:r>
      <w:r>
        <w:rPr>
          <w:rFonts w:ascii="Times New Roman" w:hAnsi="Times New Roman" w:cs="Times New Roman"/>
          <w:sz w:val="24"/>
          <w:szCs w:val="24"/>
        </w:rPr>
        <w:t xml:space="preserve"> -- </w:t>
      </w:r>
      <w:r w:rsidRPr="00EA4D74">
        <w:rPr>
          <w:rFonts w:ascii="Times New Roman" w:hAnsi="Times New Roman" w:cs="Times New Roman"/>
          <w:sz w:val="24"/>
          <w:szCs w:val="24"/>
        </w:rPr>
        <w:t>This</w:t>
      </w:r>
      <w:r>
        <w:rPr>
          <w:rFonts w:ascii="Times New Roman" w:hAnsi="Times New Roman" w:cs="Times New Roman"/>
          <w:sz w:val="24"/>
          <w:szCs w:val="24"/>
        </w:rPr>
        <w:t xml:space="preserve"> results</w:t>
      </w:r>
      <w:r w:rsidRPr="00EA4D74">
        <w:rPr>
          <w:rFonts w:ascii="Times New Roman" w:hAnsi="Times New Roman" w:cs="Times New Roman"/>
          <w:sz w:val="24"/>
          <w:szCs w:val="24"/>
        </w:rPr>
        <w:t xml:space="preserve"> file has two columns without any headers. The first column contains the mean value and the second column contains the 95% confidence gap from the mean. The number of the rows are same as the number of compounds in the </w:t>
      </w:r>
      <w:r w:rsidRPr="004618C4">
        <w:rPr>
          <w:rFonts w:ascii="Times New Roman" w:hAnsi="Times New Roman" w:cs="Times New Roman"/>
          <w:b/>
          <w:sz w:val="24"/>
          <w:szCs w:val="24"/>
        </w:rPr>
        <w:t>Make_a_txt_file_after_copying_the_descriptors.txt</w:t>
      </w:r>
      <w:r>
        <w:rPr>
          <w:rFonts w:ascii="Times New Roman" w:hAnsi="Times New Roman" w:cs="Times New Roman"/>
          <w:sz w:val="24"/>
          <w:szCs w:val="24"/>
        </w:rPr>
        <w:t xml:space="preserve"> </w:t>
      </w:r>
      <w:r w:rsidRPr="00EA4D74">
        <w:rPr>
          <w:rFonts w:ascii="Times New Roman" w:hAnsi="Times New Roman" w:cs="Times New Roman"/>
          <w:sz w:val="24"/>
          <w:szCs w:val="24"/>
        </w:rPr>
        <w:t>file.</w:t>
      </w:r>
    </w:p>
    <w:p w14:paraId="0D06FD91" w14:textId="77777777" w:rsidR="00D726D7" w:rsidRPr="00D726D7" w:rsidRDefault="00D726D7" w:rsidP="00212705">
      <w:pPr>
        <w:rPr>
          <w:b/>
          <w:bCs/>
          <w:sz w:val="24"/>
          <w:szCs w:val="24"/>
        </w:rPr>
      </w:pPr>
    </w:p>
    <w:sectPr w:rsidR="00D726D7" w:rsidRPr="00D7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85"/>
    <w:rsid w:val="0005289D"/>
    <w:rsid w:val="00074985"/>
    <w:rsid w:val="000B0A52"/>
    <w:rsid w:val="00212705"/>
    <w:rsid w:val="00297A72"/>
    <w:rsid w:val="00353E90"/>
    <w:rsid w:val="004220C1"/>
    <w:rsid w:val="00447210"/>
    <w:rsid w:val="00582F67"/>
    <w:rsid w:val="006A3350"/>
    <w:rsid w:val="006A599D"/>
    <w:rsid w:val="0091737B"/>
    <w:rsid w:val="00B833E6"/>
    <w:rsid w:val="00B83919"/>
    <w:rsid w:val="00BC6174"/>
    <w:rsid w:val="00C212BB"/>
    <w:rsid w:val="00D12299"/>
    <w:rsid w:val="00D20CB0"/>
    <w:rsid w:val="00D726D7"/>
    <w:rsid w:val="00E1578D"/>
    <w:rsid w:val="00EA6D86"/>
    <w:rsid w:val="00F3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FE25"/>
  <w15:chartTrackingRefBased/>
  <w15:docId w15:val="{33A17ECA-8F4F-4042-8028-9617A2A8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16</cp:revision>
  <dcterms:created xsi:type="dcterms:W3CDTF">2020-06-29T20:27:00Z</dcterms:created>
  <dcterms:modified xsi:type="dcterms:W3CDTF">2020-07-08T04:20:00Z</dcterms:modified>
</cp:coreProperties>
</file>